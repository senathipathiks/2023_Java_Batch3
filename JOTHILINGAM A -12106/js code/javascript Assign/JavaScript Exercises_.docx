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ns w:author="Jeeva Sekar" w:id="0" w:date="2023-12-22T06:04:51Z"/>
        </w:rPr>
      </w:pPr>
      <w:ins w:author="Jeeva Sekar" w:id="0" w:date="2023-12-22T06:04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 Exercises: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 function to Swap the numbers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Write a function to check the given input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it is divisible by 2 print ==&gt; Fizz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it is divisible by 3 print ==&gt; Buzz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it is divisible by both 2 and 3 print ==&gt; Fizz Buzz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Not divisible print number itself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other than the number means ==&gt; Not a 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Write a function which receives speed as a parameter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it is &lt;= 50 print "Safe Driving"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 it is &gt; 50 and &lt;=60 print "Drive Safely"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it is &gt; 60 print "Speed Limit Crossed, reduce your Speed !!!"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it is more than 70, print "Over speed !!!"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4.Write a javascript program to Check whether the given string is Palindrome or not?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Write a javascript program to find the longest word from the given string.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Write a JavaScript function that accepts a string as a parameter and converts the first and last letters of each word of the string in upper case.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Write a javascript function to calculate the age by using Date object.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Write a javascript function to calculate the nth fibonacci number.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Find the 3rd smallest element in an array.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Sort the array of numbers in ascending order.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Write a function to display the absolute sum of array values.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12.Write a function to accept an array as an argument and print the numbers which are multiples of 5.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 Write a JavaScript program to display the current day and date in the following format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Today is Friday.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Current date is 22 : 12 : 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14. you will be given two strings a and b and your task is to return the characters that are not common in the two strings.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15.Write a javascript function to validate credit card number.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16. Write a javascript function to check if the entered password is matching with the given criteria or not.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17. Write a javascript function to validate the date.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18. Write a javascript function to validate the email-id entered.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19. Write a javascript function to validate the mobile number.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20. Write a JavaScript program to display the current date and time in the following format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DD : MM : YY, HH:MM:SS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22 : 12 : 23, 10  : 50 : 20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